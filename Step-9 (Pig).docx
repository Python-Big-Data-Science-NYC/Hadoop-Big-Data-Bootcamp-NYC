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Pig Install</w:t>
      </w:r>
    </w:p>
    <w:p w:rsidR="00000000" w:rsidDel="00000000" w:rsidP="00000000" w:rsidRDefault="00000000" w:rsidRPr="00000000" w14:paraId="00000001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36"/>
          <w:szCs w:val="36"/>
        </w:rPr>
      </w:pP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https://www.tutorialspoint.com/apache_pig/apache_pig_installation.htm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---Start of Installation------------</w:t>
      </w:r>
    </w:p>
    <w:p w:rsidR="00000000" w:rsidDel="00000000" w:rsidP="00000000" w:rsidRDefault="00000000" w:rsidRPr="00000000" w14:paraId="00000007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cd Downloads</w:t>
      </w:r>
    </w:p>
    <w:p w:rsidR="00000000" w:rsidDel="00000000" w:rsidP="00000000" w:rsidRDefault="00000000" w:rsidRPr="00000000" w14:paraId="00000009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ls</w:t>
      </w:r>
    </w:p>
    <w:p w:rsidR="00000000" w:rsidDel="00000000" w:rsidP="00000000" w:rsidRDefault="00000000" w:rsidRPr="00000000" w14:paraId="0000000A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wget https://archive.apache.org/dist/pig/pig-0.15.0/pig-0.15.0.tar.gz</w:t>
      </w:r>
    </w:p>
    <w:p w:rsidR="00000000" w:rsidDel="00000000" w:rsidP="00000000" w:rsidRDefault="00000000" w:rsidRPr="00000000" w14:paraId="0000000B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sudo tar zxvf pig-0.15.0.tar.gz</w:t>
      </w:r>
    </w:p>
    <w:p w:rsidR="00000000" w:rsidDel="00000000" w:rsidP="00000000" w:rsidRDefault="00000000" w:rsidRPr="00000000" w14:paraId="0000000C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cd /usr/local/hadoop</w:t>
      </w:r>
    </w:p>
    <w:p w:rsidR="00000000" w:rsidDel="00000000" w:rsidP="00000000" w:rsidRDefault="00000000" w:rsidRPr="00000000" w14:paraId="0000000D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sudo mkdir Pig</w:t>
      </w:r>
    </w:p>
    <w:p w:rsidR="00000000" w:rsidDel="00000000" w:rsidP="00000000" w:rsidRDefault="00000000" w:rsidRPr="00000000" w14:paraId="0000000E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ls</w:t>
      </w:r>
    </w:p>
    <w:p w:rsidR="00000000" w:rsidDel="00000000" w:rsidP="00000000" w:rsidRDefault="00000000" w:rsidRPr="00000000" w14:paraId="0000000F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cd</w:t>
      </w:r>
    </w:p>
    <w:p w:rsidR="00000000" w:rsidDel="00000000" w:rsidP="00000000" w:rsidRDefault="00000000" w:rsidRPr="00000000" w14:paraId="0000001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cd Downloads</w:t>
      </w:r>
    </w:p>
    <w:p w:rsidR="00000000" w:rsidDel="00000000" w:rsidP="00000000" w:rsidRDefault="00000000" w:rsidRPr="00000000" w14:paraId="00000011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sudo mv pig-0.15.0/* /usr/local/hadoop/Pig/</w:t>
      </w:r>
    </w:p>
    <w:p w:rsidR="00000000" w:rsidDel="00000000" w:rsidP="00000000" w:rsidRDefault="00000000" w:rsidRPr="00000000" w14:paraId="00000012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cd /usr/local/hadoop/Pig/</w:t>
      </w:r>
    </w:p>
    <w:p w:rsidR="00000000" w:rsidDel="00000000" w:rsidP="00000000" w:rsidRDefault="00000000" w:rsidRPr="00000000" w14:paraId="00000013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ls</w:t>
      </w:r>
    </w:p>
    <w:p w:rsidR="00000000" w:rsidDel="00000000" w:rsidP="00000000" w:rsidRDefault="00000000" w:rsidRPr="00000000" w14:paraId="00000014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 - hadoopuser</w:t>
      </w:r>
    </w:p>
    <w:p w:rsidR="00000000" w:rsidDel="00000000" w:rsidP="00000000" w:rsidRDefault="00000000" w:rsidRPr="00000000" w14:paraId="00000015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cd</w:t>
      </w:r>
    </w:p>
    <w:p w:rsidR="00000000" w:rsidDel="00000000" w:rsidP="00000000" w:rsidRDefault="00000000" w:rsidRPr="00000000" w14:paraId="00000016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nano .bashrc</w:t>
      </w:r>
    </w:p>
    <w:p w:rsidR="00000000" w:rsidDel="00000000" w:rsidP="00000000" w:rsidRDefault="00000000" w:rsidRPr="00000000" w14:paraId="00000017">
      <w:pPr>
        <w:contextualSpacing w:val="0"/>
        <w:rPr>
          <w:ins w:author="mohammad muktadir" w:id="0" w:date="2018-08-20T21:31:31Z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Add below in E Variables:</w:t>
      </w:r>
      <w:ins w:author="mohammad muktadir" w:id="0" w:date="2018-08-20T21:31:3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8">
      <w:pPr>
        <w:contextualSpacing w:val="0"/>
        <w:rPr>
          <w:ins w:author="mohammad muktadir" w:id="0" w:date="2018-08-20T21:31:31Z"/>
          <w:sz w:val="36"/>
          <w:szCs w:val="36"/>
        </w:rPr>
      </w:pPr>
      <w:ins w:author="mohammad muktadir" w:id="0" w:date="2018-08-20T21:31:3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9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export PIG_HOME="/usr/local/hadoop-2.8.</w:t>
      </w:r>
      <w:ins w:author="Mohammad Iqbal" w:id="1" w:date="2018-08-24T16:27:16Z">
        <w:r w:rsidDel="00000000" w:rsidR="00000000" w:rsidRPr="00000000">
          <w:rPr>
            <w:sz w:val="36"/>
            <w:szCs w:val="36"/>
            <w:rtl w:val="0"/>
          </w:rPr>
          <w:t xml:space="preserve">4</w:t>
        </w:r>
      </w:ins>
      <w:del w:author="Mohammad Iqbal" w:id="1" w:date="2018-08-24T16:27:16Z">
        <w:r w:rsidDel="00000000" w:rsidR="00000000" w:rsidRPr="00000000">
          <w:rPr>
            <w:sz w:val="36"/>
            <w:szCs w:val="36"/>
            <w:rtl w:val="0"/>
          </w:rPr>
          <w:delText xml:space="preserve">2</w:delText>
        </w:r>
      </w:del>
      <w:r w:rsidDel="00000000" w:rsidR="00000000" w:rsidRPr="00000000">
        <w:rPr>
          <w:sz w:val="36"/>
          <w:szCs w:val="36"/>
          <w:rtl w:val="0"/>
        </w:rPr>
        <w:t xml:space="preserve">/Pig"</w:t>
      </w:r>
    </w:p>
    <w:p w:rsidR="00000000" w:rsidDel="00000000" w:rsidP="00000000" w:rsidRDefault="00000000" w:rsidRPr="00000000" w14:paraId="0000001A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export PATH=$PATH:/usr/local/hadoop-2.8.2/Pig/bin</w:t>
      </w:r>
    </w:p>
    <w:p w:rsidR="00000000" w:rsidDel="00000000" w:rsidP="00000000" w:rsidRDefault="00000000" w:rsidRPr="00000000" w14:paraId="0000001B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export PIG_CLASSPATH=$HADOOP_HOME/conf</w:t>
      </w:r>
    </w:p>
    <w:p w:rsidR="00000000" w:rsidDel="00000000" w:rsidP="00000000" w:rsidRDefault="00000000" w:rsidRPr="00000000" w14:paraId="0000001C">
      <w:pPr>
        <w:contextualSpacing w:val="0"/>
        <w:rPr>
          <w:ins w:author="mohammad muktadir" w:id="2" w:date="2018-08-20T21:38:53Z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export PIG_CONF_DIR=$PIG_HOME/conf</w:t>
      </w:r>
      <w:ins w:author="mohammad muktadir" w:id="2" w:date="2018-08-20T21:38:5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D">
      <w:pPr>
        <w:contextualSpacing w:val="0"/>
        <w:rPr>
          <w:ins w:author="mohammad muktadir" w:id="3" w:date="2018-08-20T21:36:47Z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export PIG_CLASSPATH=$PIG_CONF_DIR</w:t>
      </w:r>
      <w:ins w:author="mohammad muktadir" w:id="3" w:date="2018-08-20T21:36:4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E">
      <w:pPr>
        <w:contextualSpacing w:val="0"/>
        <w:rPr>
          <w:ins w:author="mohammad muktadir" w:id="4" w:date="2018-08-20T21:32:02Z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export PATH=$PIG_HOME/bin:$PATH</w:t>
      </w:r>
      <w:ins w:author="mohammad muktadir" w:id="4" w:date="2018-08-20T21:32:0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F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#Change to 2.8.4 so that you point to right directory</w:t>
      </w:r>
    </w:p>
    <w:p w:rsidR="00000000" w:rsidDel="00000000" w:rsidP="00000000" w:rsidRDefault="00000000" w:rsidRPr="00000000" w14:paraId="00000021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source .bashrc</w:t>
      </w:r>
    </w:p>
    <w:p w:rsidR="00000000" w:rsidDel="00000000" w:rsidP="00000000" w:rsidRDefault="00000000" w:rsidRPr="00000000" w14:paraId="00000022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pig</w:t>
      </w:r>
    </w:p>
    <w:p w:rsidR="00000000" w:rsidDel="00000000" w:rsidP="00000000" w:rsidRDefault="00000000" w:rsidRPr="00000000" w14:paraId="00000023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--------------end of installation -------------------------</w:t>
      </w:r>
    </w:p>
    <w:p w:rsidR="00000000" w:rsidDel="00000000" w:rsidP="00000000" w:rsidRDefault="00000000" w:rsidRPr="00000000" w14:paraId="00000024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Google Search and download</w:t>
      </w:r>
    </w:p>
    <w:p w:rsidR="00000000" w:rsidDel="00000000" w:rsidP="00000000" w:rsidRDefault="00000000" w:rsidRPr="00000000" w14:paraId="00000029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Pig-0.15.0.tar.gz</w:t>
      </w:r>
    </w:p>
    <w:p w:rsidR="00000000" w:rsidDel="00000000" w:rsidP="00000000" w:rsidRDefault="00000000" w:rsidRPr="00000000" w14:paraId="0000002A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Rename folder to Pig</w:t>
      </w:r>
    </w:p>
    <w:p w:rsidR="00000000" w:rsidDel="00000000" w:rsidP="00000000" w:rsidRDefault="00000000" w:rsidRPr="00000000" w14:paraId="0000002C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sudo mv pig/* /usr/local/hadoop/Pig/</w:t>
      </w:r>
    </w:p>
    <w:p w:rsidR="00000000" w:rsidDel="00000000" w:rsidP="00000000" w:rsidRDefault="00000000" w:rsidRPr="00000000" w14:paraId="0000002E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export PIG_HOME="/usr/local/hadoop-2.8.4/Pig"</w:t>
      </w:r>
    </w:p>
    <w:p w:rsidR="00000000" w:rsidDel="00000000" w:rsidP="00000000" w:rsidRDefault="00000000" w:rsidRPr="00000000" w14:paraId="00000033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export PATH=$PATH:/usr/local/hadoop-2.8.4/Pig/bin</w:t>
      </w:r>
    </w:p>
    <w:p w:rsidR="00000000" w:rsidDel="00000000" w:rsidP="00000000" w:rsidRDefault="00000000" w:rsidRPr="00000000" w14:paraId="00000034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export PIG_CLASSPATH=$HADOOP_HOME/conf</w:t>
      </w:r>
    </w:p>
    <w:p w:rsidR="00000000" w:rsidDel="00000000" w:rsidP="00000000" w:rsidRDefault="00000000" w:rsidRPr="00000000" w14:paraId="00000035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export PIG_CONF_DIR=$PIG_HOME/conf</w:t>
      </w:r>
    </w:p>
    <w:p w:rsidR="00000000" w:rsidDel="00000000" w:rsidP="00000000" w:rsidRDefault="00000000" w:rsidRPr="00000000" w14:paraId="00000036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export PIG_CLASSPATH=$PIG_CONF_DIR</w:t>
      </w:r>
    </w:p>
    <w:p w:rsidR="00000000" w:rsidDel="00000000" w:rsidP="00000000" w:rsidRDefault="00000000" w:rsidRPr="00000000" w14:paraId="00000038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export PATH=$PIG_HOME/bin:$PATH</w:t>
      </w:r>
    </w:p>
    <w:p w:rsidR="00000000" w:rsidDel="00000000" w:rsidP="00000000" w:rsidRDefault="00000000" w:rsidRPr="00000000" w14:paraId="0000003B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Pig join example:</w:t>
      </w:r>
    </w:p>
    <w:p w:rsidR="00000000" w:rsidDel="00000000" w:rsidP="00000000" w:rsidRDefault="00000000" w:rsidRPr="00000000" w14:paraId="0000003F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sz w:val="36"/>
          <w:szCs w:val="36"/>
        </w:rPr>
      </w:pP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https://www.hdfstutorial.com/blog/pig-join-example-2/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---</w:t>
      </w:r>
    </w:p>
    <w:p w:rsidR="00000000" w:rsidDel="00000000" w:rsidP="00000000" w:rsidRDefault="00000000" w:rsidRPr="00000000" w14:paraId="00000043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sz w:val="36"/>
          <w:szCs w:val="36"/>
        </w:rPr>
      </w:pPr>
      <w:hyperlink r:id="rId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https://www.digitalocean.com/community/tutorials/how-to-install-mysql-on-ubuntu-16-04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----Start of MYSQL---</w:t>
      </w:r>
    </w:p>
    <w:p w:rsidR="00000000" w:rsidDel="00000000" w:rsidP="00000000" w:rsidRDefault="00000000" w:rsidRPr="00000000" w14:paraId="00000049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#switch to main user</w:t>
      </w:r>
    </w:p>
    <w:p w:rsidR="00000000" w:rsidDel="00000000" w:rsidP="00000000" w:rsidRDefault="00000000" w:rsidRPr="00000000" w14:paraId="0000004A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 - joshi</w:t>
      </w:r>
    </w:p>
    <w:p w:rsidR="00000000" w:rsidDel="00000000" w:rsidP="00000000" w:rsidRDefault="00000000" w:rsidRPr="00000000" w14:paraId="0000004C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sudo apt-get update</w:t>
      </w:r>
    </w:p>
    <w:p w:rsidR="00000000" w:rsidDel="00000000" w:rsidP="00000000" w:rsidRDefault="00000000" w:rsidRPr="00000000" w14:paraId="0000004E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cd</w:t>
      </w:r>
    </w:p>
    <w:p w:rsidR="00000000" w:rsidDel="00000000" w:rsidP="00000000" w:rsidRDefault="00000000" w:rsidRPr="00000000" w14:paraId="0000005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sudo apt-get install mysql-server</w:t>
      </w:r>
    </w:p>
    <w:p w:rsidR="00000000" w:rsidDel="00000000" w:rsidP="00000000" w:rsidRDefault="00000000" w:rsidRPr="00000000" w14:paraId="00000052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sudo mysql_secure_installation</w:t>
      </w:r>
    </w:p>
    <w:p w:rsidR="00000000" w:rsidDel="00000000" w:rsidP="00000000" w:rsidRDefault="00000000" w:rsidRPr="00000000" w14:paraId="00000053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sudo mysql_secure_installation</w:t>
      </w:r>
    </w:p>
    <w:p w:rsidR="00000000" w:rsidDel="00000000" w:rsidP="00000000" w:rsidRDefault="00000000" w:rsidRPr="00000000" w14:paraId="00000055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Securing the MySQL server deployment.Connecting to MySQL using a blank password.VALIDATE PASSWORD PLUGIN can be used to test passwords</w:t>
      </w:r>
    </w:p>
    <w:p w:rsidR="00000000" w:rsidDel="00000000" w:rsidP="00000000" w:rsidRDefault="00000000" w:rsidRPr="00000000" w14:paraId="00000057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and improve security. It checks the strength of password</w:t>
      </w:r>
    </w:p>
    <w:p w:rsidR="00000000" w:rsidDel="00000000" w:rsidP="00000000" w:rsidRDefault="00000000" w:rsidRPr="00000000" w14:paraId="00000058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and allows the users to set only those passwords which are</w:t>
      </w:r>
    </w:p>
    <w:p w:rsidR="00000000" w:rsidDel="00000000" w:rsidP="00000000" w:rsidRDefault="00000000" w:rsidRPr="00000000" w14:paraId="00000059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secure enough. Would you like to setup VALIDATE PASSWORD plugin?Press y|Y for Yes, any other key for No: yThere are three levels of password validation policy:LOW</w:t>
        <w:tab/>
        <w:t xml:space="preserve">Length &gt;= 8</w:t>
      </w:r>
    </w:p>
    <w:p w:rsidR="00000000" w:rsidDel="00000000" w:rsidP="00000000" w:rsidRDefault="00000000" w:rsidRPr="00000000" w14:paraId="0000005A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MEDIUM Length &gt;= 8, numeric, mixed case, and special characters</w:t>
      </w:r>
    </w:p>
    <w:p w:rsidR="00000000" w:rsidDel="00000000" w:rsidP="00000000" w:rsidRDefault="00000000" w:rsidRPr="00000000" w14:paraId="0000005B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STRONG Length &gt;= 8, numeric, mixed case, special characters and dictionary              </w:t>
        <w:tab/>
        <w:t xml:space="preserve">filePlease enter 0 = LOW, 1 = MEDIUM and 2 = STRONG: 0</w:t>
      </w:r>
    </w:p>
    <w:p w:rsidR="00000000" w:rsidDel="00000000" w:rsidP="00000000" w:rsidRDefault="00000000" w:rsidRPr="00000000" w14:paraId="0000005C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Please set the password for root here.New password:Re-enter new password:Estimated strength of the password: 50</w:t>
      </w:r>
    </w:p>
    <w:p w:rsidR="00000000" w:rsidDel="00000000" w:rsidP="00000000" w:rsidRDefault="00000000" w:rsidRPr="00000000" w14:paraId="0000005D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 you wish to continue with the password provided?(Press y|Y for Yes, any other key for No) : yes</w:t>
      </w:r>
    </w:p>
    <w:p w:rsidR="00000000" w:rsidDel="00000000" w:rsidP="00000000" w:rsidRDefault="00000000" w:rsidRPr="00000000" w14:paraId="0000005E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By default, a MySQL installation has an anonymous user,</w:t>
      </w:r>
    </w:p>
    <w:p w:rsidR="00000000" w:rsidDel="00000000" w:rsidP="00000000" w:rsidRDefault="00000000" w:rsidRPr="00000000" w14:paraId="0000005F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allowing anyone to log into MySQL without having to have</w:t>
      </w:r>
    </w:p>
    <w:p w:rsidR="00000000" w:rsidDel="00000000" w:rsidP="00000000" w:rsidRDefault="00000000" w:rsidRPr="00000000" w14:paraId="0000006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user account created for them. This is intended only for</w:t>
      </w:r>
    </w:p>
    <w:p w:rsidR="00000000" w:rsidDel="00000000" w:rsidP="00000000" w:rsidRDefault="00000000" w:rsidRPr="00000000" w14:paraId="00000061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testing, and to make the installation go a bit smoother.</w:t>
      </w:r>
    </w:p>
    <w:p w:rsidR="00000000" w:rsidDel="00000000" w:rsidP="00000000" w:rsidRDefault="00000000" w:rsidRPr="00000000" w14:paraId="00000062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You should remove them before moving into a production</w:t>
      </w:r>
    </w:p>
    <w:p w:rsidR="00000000" w:rsidDel="00000000" w:rsidP="00000000" w:rsidRDefault="00000000" w:rsidRPr="00000000" w14:paraId="00000063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environment.Remove anonymous users? (Press y|Y for Yes, any other key for No) : no ... skipping.Normally, root should only be allowed to connect from</w:t>
      </w:r>
    </w:p>
    <w:p w:rsidR="00000000" w:rsidDel="00000000" w:rsidP="00000000" w:rsidRDefault="00000000" w:rsidRPr="00000000" w14:paraId="00000064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'localhost'. This ensures that someone cannot guess at</w:t>
      </w:r>
    </w:p>
    <w:p w:rsidR="00000000" w:rsidDel="00000000" w:rsidP="00000000" w:rsidRDefault="00000000" w:rsidRPr="00000000" w14:paraId="00000065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root password from the network.Disallow root login remotely? (Press y|Y for Yes, any other key for No) : no ... skipping.</w:t>
      </w:r>
    </w:p>
    <w:p w:rsidR="00000000" w:rsidDel="00000000" w:rsidP="00000000" w:rsidRDefault="00000000" w:rsidRPr="00000000" w14:paraId="00000066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By default, MySQL comes with a database named 'test' that</w:t>
      </w:r>
    </w:p>
    <w:p w:rsidR="00000000" w:rsidDel="00000000" w:rsidP="00000000" w:rsidRDefault="00000000" w:rsidRPr="00000000" w14:paraId="00000067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anyone can access. This is also intended only for testing,</w:t>
      </w:r>
    </w:p>
    <w:p w:rsidR="00000000" w:rsidDel="00000000" w:rsidP="00000000" w:rsidRDefault="00000000" w:rsidRPr="00000000" w14:paraId="00000068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and should be removed before moving into a production</w:t>
      </w:r>
    </w:p>
    <w:p w:rsidR="00000000" w:rsidDel="00000000" w:rsidP="00000000" w:rsidRDefault="00000000" w:rsidRPr="00000000" w14:paraId="00000069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environment.Remove test database and access to it? (Press y|Y for Yes, any other key for No) : no ... skipping.</w:t>
      </w:r>
    </w:p>
    <w:p w:rsidR="00000000" w:rsidDel="00000000" w:rsidP="00000000" w:rsidRDefault="00000000" w:rsidRPr="00000000" w14:paraId="0000006A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Reloading the privilege tables will ensure that all changes</w:t>
      </w:r>
    </w:p>
    <w:p w:rsidR="00000000" w:rsidDel="00000000" w:rsidP="00000000" w:rsidRDefault="00000000" w:rsidRPr="00000000" w14:paraId="0000006B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made so far will take effect immediately.Reload privilege tables now? (Press y|Y for Yes, any other key for No) : no ... skipping.</w:t>
      </w:r>
    </w:p>
    <w:p w:rsidR="00000000" w:rsidDel="00000000" w:rsidP="00000000" w:rsidRDefault="00000000" w:rsidRPr="00000000" w14:paraId="0000006C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All done!</w:t>
      </w:r>
    </w:p>
    <w:p w:rsidR="00000000" w:rsidDel="00000000" w:rsidP="00000000" w:rsidRDefault="00000000" w:rsidRPr="00000000" w14:paraId="0000006D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----Installing Workbench run the commands below---</w:t>
      </w:r>
    </w:p>
    <w:p w:rsidR="00000000" w:rsidDel="00000000" w:rsidP="00000000" w:rsidRDefault="00000000" w:rsidRPr="00000000" w14:paraId="00000070">
      <w:pPr>
        <w:contextualSpacing w:val="0"/>
        <w:rPr>
          <w:ins w:author="mohammad muktadir" w:id="5" w:date="2018-08-24T20:54:09Z"/>
          <w:sz w:val="36"/>
          <w:szCs w:val="36"/>
        </w:rPr>
      </w:pPr>
      <w:ins w:author="mohammad muktadir" w:id="5" w:date="2018-08-24T20:54:0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1">
      <w:pPr>
        <w:contextualSpacing w:val="0"/>
        <w:rPr>
          <w:ins w:author="mohammad muktadir" w:id="5" w:date="2018-08-24T20:54:09Z"/>
          <w:sz w:val="36"/>
          <w:szCs w:val="36"/>
        </w:rPr>
      </w:pPr>
      <w:ins w:author="mohammad muktadir" w:id="5" w:date="2018-08-24T20:54:09Z">
        <w:r w:rsidDel="00000000" w:rsidR="00000000" w:rsidRPr="00000000">
          <w:rPr>
            <w:sz w:val="36"/>
            <w:szCs w:val="36"/>
            <w:rtl w:val="0"/>
            <w:rPrChange w:author="mohammad muktadir" w:id="6" w:date="2018-08-24T20:54:09Z">
              <w:rPr>
                <w:sz w:val="36"/>
                <w:szCs w:val="36"/>
              </w:rPr>
            </w:rPrChange>
          </w:rPr>
          <w:t xml:space="preserve">sudo mysql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2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SQL&gt; ALTER USER 'root'@'localhost' IDENTIFIED WITH mysql_native_password BY 'password';</w:t>
      </w:r>
    </w:p>
    <w:p w:rsidR="00000000" w:rsidDel="00000000" w:rsidP="00000000" w:rsidRDefault="00000000" w:rsidRPr="00000000" w14:paraId="00000074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Now go to main user ubuntu by pressing CTR + D</w:t>
      </w:r>
    </w:p>
    <w:p w:rsidR="00000000" w:rsidDel="00000000" w:rsidP="00000000" w:rsidRDefault="00000000" w:rsidRPr="00000000" w14:paraId="00000076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$sudo apt update &amp;&amp; sudo apt upgrade</w:t>
      </w:r>
    </w:p>
    <w:p w:rsidR="00000000" w:rsidDel="00000000" w:rsidP="00000000" w:rsidRDefault="00000000" w:rsidRPr="00000000" w14:paraId="00000078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$sudo apt install mysql-workbench</w:t>
      </w:r>
    </w:p>
    <w:p w:rsidR="00000000" w:rsidDel="00000000" w:rsidP="00000000" w:rsidRDefault="00000000" w:rsidRPr="00000000" w14:paraId="00000079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$sudo mysql-workbench</w:t>
      </w:r>
    </w:p>
    <w:p w:rsidR="00000000" w:rsidDel="00000000" w:rsidP="00000000" w:rsidRDefault="00000000" w:rsidRPr="00000000" w14:paraId="0000007A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7E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 run anytime </w:t>
      </w:r>
    </w:p>
    <w:p w:rsidR="00000000" w:rsidDel="00000000" w:rsidP="00000000" w:rsidRDefault="00000000" w:rsidRPr="00000000" w14:paraId="00000081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$sudo mysql-workbench</w:t>
      </w:r>
    </w:p>
    <w:p w:rsidR="00000000" w:rsidDel="00000000" w:rsidP="00000000" w:rsidRDefault="00000000" w:rsidRPr="00000000" w14:paraId="00000083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086">
      <w:pPr>
        <w:contextualSpacing w:val="0"/>
        <w:rPr>
          <w:sz w:val="36"/>
          <w:szCs w:val="36"/>
        </w:rPr>
      </w:pPr>
      <w:hyperlink r:id="rId9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https://www.youtube.com/watch?v=1IQbPxFkoiQ&amp;list=PLgH5QX0i9K3qLcx9DvVDWmNJ7riPvxzCD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Only 3 commands to install sqlite</w:t>
      </w:r>
    </w:p>
    <w:p w:rsidR="00000000" w:rsidDel="00000000" w:rsidP="00000000" w:rsidRDefault="00000000" w:rsidRPr="00000000" w14:paraId="0000008A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sudo add-apt-repository -y ppa:linuxgndu/sqlitebrowser</w:t>
      </w:r>
    </w:p>
    <w:p w:rsidR="00000000" w:rsidDel="00000000" w:rsidP="00000000" w:rsidRDefault="00000000" w:rsidRPr="00000000" w14:paraId="0000008D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sudo apt-get update</w:t>
      </w:r>
    </w:p>
    <w:p w:rsidR="00000000" w:rsidDel="00000000" w:rsidP="00000000" w:rsidRDefault="00000000" w:rsidRPr="00000000" w14:paraId="0000009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sudo apt-get install sqlitebrowser</w:t>
      </w:r>
      <w:r w:rsidDel="00000000" w:rsidR="00000000" w:rsidRPr="00000000">
        <w:rPr>
          <w:rtl w:val="0"/>
        </w:rPr>
      </w:r>
    </w:p>
    <w:sectPr>
      <w:footerReference r:id="rId10" w:type="default"/>
      <w:pgSz w:h="16838" w:w="11906"/>
      <w:pgMar w:bottom="1080" w:top="1080" w:left="108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www.youtube.com/watch?v=1IQbPxFkoiQ&amp;list=PLgH5QX0i9K3qLcx9DvVDWmNJ7riPvxzCD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utorialspoint.com/apache_pig/apache_pig_installation.htm" TargetMode="External"/><Relationship Id="rId7" Type="http://schemas.openxmlformats.org/officeDocument/2006/relationships/hyperlink" Target="https://www.hdfstutorial.com/blog/pig-join-example-2/" TargetMode="External"/><Relationship Id="rId8" Type="http://schemas.openxmlformats.org/officeDocument/2006/relationships/hyperlink" Target="https://www.digitalocean.com/community/tutorials/how-to-install-mysql-on-ubuntu-16-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